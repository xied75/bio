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C62D7" w14:textId="0FF35D78" w:rsidR="00D81064" w:rsidRPr="00705C19" w:rsidRDefault="007E12A2" w:rsidP="000F736A">
      <w:pPr>
        <w:pStyle w:val="Heading1"/>
      </w:pPr>
      <w:r w:rsidRPr="00705C19">
        <w:t xml:space="preserve">Read </w:t>
      </w:r>
      <w:r w:rsidR="00A02638">
        <w:t>Simulator</w:t>
      </w:r>
    </w:p>
    <w:p w14:paraId="2B6C62D8" w14:textId="2BDB6E73" w:rsidR="007E12A2" w:rsidRDefault="007E12A2" w:rsidP="005E5AE2">
      <w:pPr>
        <w:spacing w:line="360" w:lineRule="auto"/>
      </w:pPr>
      <w:r>
        <w:t xml:space="preserve">Read </w:t>
      </w:r>
      <w:r w:rsidR="00A02638">
        <w:t xml:space="preserve">Simulator </w:t>
      </w:r>
      <w:r>
        <w:t xml:space="preserve">is an application for generating artificial reads </w:t>
      </w:r>
      <w:r w:rsidR="00BC216C">
        <w:t>from</w:t>
      </w:r>
      <w:r>
        <w:t xml:space="preserve"> </w:t>
      </w:r>
      <w:r w:rsidR="00A02638">
        <w:t xml:space="preserve">a </w:t>
      </w:r>
      <w:r>
        <w:t>given reference sequence mimicking sequencing machine outputs. This application can be used for generating test data for sequence assembly algorithms.</w:t>
      </w:r>
    </w:p>
    <w:p w14:paraId="6B50F95B" w14:textId="273AA5CE" w:rsidR="00BC216C" w:rsidRDefault="00BC216C" w:rsidP="005E5AE2">
      <w:pPr>
        <w:spacing w:line="360" w:lineRule="auto"/>
      </w:pPr>
      <w:r>
        <w:t xml:space="preserve">On running the </w:t>
      </w:r>
      <w:proofErr w:type="spellStart"/>
      <w:r>
        <w:t>ReadSimulator</w:t>
      </w:r>
      <w:proofErr w:type="spellEnd"/>
      <w:r>
        <w:t xml:space="preserve"> application, the </w:t>
      </w:r>
      <w:del w:id="0" w:author="Dennis DeWitt (Steyer Associates Inc)" w:date="2011-03-10T09:05:00Z">
        <w:r w:rsidDel="002008C0">
          <w:delText xml:space="preserve">user will presented with the </w:delText>
        </w:r>
      </w:del>
      <w:r>
        <w:t xml:space="preserve">following </w:t>
      </w:r>
      <w:del w:id="1" w:author="Dennis DeWitt (Steyer Associates Inc)" w:date="2011-03-10T09:06:00Z">
        <w:r w:rsidRPr="00085556" w:rsidDel="002008C0">
          <w:rPr>
            <w:b/>
            <w:rPrChange w:id="2" w:author="Dennis DeWitt (Steyer Associates Inc)" w:date="2011-03-10T09:53:00Z">
              <w:rPr/>
            </w:rPrChange>
          </w:rPr>
          <w:delText>screen</w:delText>
        </w:r>
      </w:del>
      <w:ins w:id="3" w:author="Dennis DeWitt (Steyer Associates Inc)" w:date="2011-03-10T09:53:00Z">
        <w:r w:rsidR="00085556" w:rsidRPr="00085556">
          <w:rPr>
            <w:b/>
            <w:rPrChange w:id="4" w:author="Dennis DeWitt (Steyer Associates Inc)" w:date="2011-03-10T09:53:00Z">
              <w:rPr/>
            </w:rPrChange>
          </w:rPr>
          <w:t>Sequence Read Simulator</w:t>
        </w:r>
        <w:r w:rsidR="00085556">
          <w:t xml:space="preserve"> </w:t>
        </w:r>
      </w:ins>
      <w:ins w:id="5" w:author="Dennis DeWitt (Steyer Associates Inc)" w:date="2011-03-10T09:06:00Z">
        <w:r w:rsidR="002008C0">
          <w:t xml:space="preserve">window </w:t>
        </w:r>
      </w:ins>
      <w:ins w:id="6" w:author="Dennis DeWitt (Steyer Associates Inc)" w:date="2011-03-10T09:05:00Z">
        <w:r w:rsidR="002008C0">
          <w:t>is displayed</w:t>
        </w:r>
      </w:ins>
      <w:r>
        <w:t xml:space="preserve">: </w:t>
      </w:r>
    </w:p>
    <w:p w14:paraId="3761CAE7" w14:textId="47BE2A30" w:rsidR="00BC216C" w:rsidRDefault="00610878" w:rsidP="005E5AE2">
      <w:pPr>
        <w:spacing w:line="360" w:lineRule="auto"/>
      </w:pPr>
      <w:ins w:id="7" w:author="Mark Smith" w:date="2012-03-05T19:41:00Z">
        <w:r>
          <w:rPr>
            <w:noProof/>
          </w:rPr>
          <w:drawing>
            <wp:inline distT="0" distB="0" distL="0" distR="0" wp14:anchorId="656543D5" wp14:editId="5B58D60A">
              <wp:extent cx="5943600" cy="3780155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7801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8" w:name="_GoBack"/>
      <w:bookmarkEnd w:id="8"/>
      <w:del w:id="9" w:author="Mark Smith" w:date="2012-03-05T19:40:00Z">
        <w:r w:rsidR="00BC216C" w:rsidDel="00610878">
          <w:rPr>
            <w:noProof/>
          </w:rPr>
          <w:drawing>
            <wp:inline distT="0" distB="0" distL="0" distR="0" wp14:anchorId="046586A1" wp14:editId="6F5B0AFE">
              <wp:extent cx="5505450" cy="44577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4BF6978" w14:textId="7907F67F" w:rsidR="00BC216C" w:rsidRPr="00BC216C" w:rsidRDefault="00BC216C" w:rsidP="00BC216C">
      <w:pPr>
        <w:spacing w:line="360" w:lineRule="auto"/>
      </w:pPr>
      <w:r>
        <w:t xml:space="preserve">The </w:t>
      </w:r>
      <w:del w:id="10" w:author="Dennis DeWitt (Steyer Associates Inc)" w:date="2011-03-10T09:06:00Z">
        <w:r w:rsidDel="002008C0">
          <w:delText xml:space="preserve">screen </w:delText>
        </w:r>
      </w:del>
      <w:ins w:id="11" w:author="Dennis DeWitt (Steyer Associates Inc)" w:date="2011-03-10T09:06:00Z">
        <w:r w:rsidR="002008C0">
          <w:t xml:space="preserve">window </w:t>
        </w:r>
      </w:ins>
      <w:r>
        <w:t xml:space="preserve">is divided into </w:t>
      </w:r>
      <w:del w:id="12" w:author="Dennis DeWitt (Steyer Associates Inc)" w:date="2011-03-10T09:30:00Z">
        <w:r w:rsidDel="003419D7">
          <w:delText xml:space="preserve">4 </w:delText>
        </w:r>
      </w:del>
      <w:ins w:id="13" w:author="Dennis DeWitt (Steyer Associates Inc)" w:date="2011-03-10T09:30:00Z">
        <w:r w:rsidR="003419D7">
          <w:t xml:space="preserve">four </w:t>
        </w:r>
      </w:ins>
      <w:r>
        <w:t>areas</w:t>
      </w:r>
      <w:ins w:id="14" w:author="Dennis DeWitt (Steyer Associates Inc)" w:date="2011-03-10T09:22:00Z">
        <w:r w:rsidR="0004381D">
          <w:t xml:space="preserve"> plus the </w:t>
        </w:r>
        <w:r w:rsidR="0004381D" w:rsidRPr="00537077">
          <w:rPr>
            <w:b/>
            <w:rPrChange w:id="15" w:author="Dennis DeWitt (Steyer Associates Inc)" w:date="2011-03-10T09:31:00Z">
              <w:rPr/>
            </w:rPrChange>
          </w:rPr>
          <w:t>Perform Simulation</w:t>
        </w:r>
        <w:r w:rsidR="0004381D">
          <w:t xml:space="preserve"> button</w:t>
        </w:r>
      </w:ins>
      <w:r>
        <w:t xml:space="preserve">: </w:t>
      </w:r>
    </w:p>
    <w:p w14:paraId="2B6C62DA" w14:textId="77777777" w:rsidR="00705C19" w:rsidRPr="00BC216C" w:rsidRDefault="007E12A2" w:rsidP="00676A86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File Selection </w:t>
      </w:r>
    </w:p>
    <w:p w14:paraId="2B6C62DB" w14:textId="6191B224" w:rsidR="00705C19" w:rsidRDefault="007E12A2" w:rsidP="00676A86">
      <w:pPr>
        <w:pStyle w:val="ListParagraph"/>
        <w:numPr>
          <w:ilvl w:val="1"/>
          <w:numId w:val="7"/>
        </w:numPr>
        <w:spacing w:line="360" w:lineRule="auto"/>
      </w:pPr>
      <w:r w:rsidRPr="00BC216C">
        <w:rPr>
          <w:b/>
        </w:rPr>
        <w:t>Sequence Input File</w:t>
      </w:r>
      <w:r>
        <w:t xml:space="preserve">: </w:t>
      </w:r>
      <w:r w:rsidR="00555691" w:rsidRPr="00555691">
        <w:t>The input sequence file</w:t>
      </w:r>
      <w:ins w:id="16" w:author="Dennis DeWitt (Steyer Associates Inc)" w:date="2011-03-10T09:31:00Z">
        <w:r w:rsidR="00E13CE8">
          <w:t xml:space="preserve"> name</w:t>
        </w:r>
      </w:ins>
      <w:r w:rsidR="00555691" w:rsidRPr="00555691">
        <w:t xml:space="preserve"> in any supported format.</w:t>
      </w:r>
      <w:del w:id="17" w:author="Dennis DeWitt (Steyer Associates Inc)" w:date="2011-03-10T09:11:00Z">
        <w:r w:rsidDel="006A7F22">
          <w:delText>.</w:delText>
        </w:r>
      </w:del>
    </w:p>
    <w:p w14:paraId="6E352BB2" w14:textId="2D6BF163" w:rsidR="00206744" w:rsidRPr="00206744" w:rsidRDefault="007E12A2" w:rsidP="00676A86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555691">
        <w:rPr>
          <w:b/>
        </w:rPr>
        <w:t>Output Sequence Files</w:t>
      </w:r>
      <w:r>
        <w:t xml:space="preserve">: </w:t>
      </w:r>
      <w:r w:rsidR="00555691" w:rsidRPr="00555691">
        <w:t>The output sequence file name</w:t>
      </w:r>
      <w:ins w:id="18" w:author="Dennis DeWitt (Steyer Associates Inc)" w:date="2011-03-10T09:31:00Z">
        <w:r w:rsidR="00E13CE8">
          <w:t>. This is</w:t>
        </w:r>
      </w:ins>
      <w:r w:rsidR="00555691" w:rsidRPr="00555691">
        <w:t xml:space="preserve"> where the generated reads will be written. If multiple output files are needed, the file names will be appended with a number indicating the order in which they were produced. The output files will be written in the FASTA format.</w:t>
      </w:r>
    </w:p>
    <w:p w14:paraId="2B6C62DD" w14:textId="7FEAEA01" w:rsidR="00705C19" w:rsidRPr="00555691" w:rsidRDefault="00705C19" w:rsidP="00705DF4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555691">
        <w:rPr>
          <w:b/>
        </w:rPr>
        <w:t>Options</w:t>
      </w:r>
    </w:p>
    <w:p w14:paraId="2B6C62DE" w14:textId="7E169666" w:rsidR="00705C19" w:rsidRPr="00BC216C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BC216C">
        <w:rPr>
          <w:b/>
        </w:rPr>
        <w:lastRenderedPageBreak/>
        <w:t xml:space="preserve">Depth of Coverage: </w:t>
      </w:r>
      <w:r w:rsidR="00206744" w:rsidRPr="00206744">
        <w:t>The number of times on average that each base in the input sequence is represented across all output sequences</w:t>
      </w:r>
      <w:r>
        <w:t>.</w:t>
      </w:r>
    </w:p>
    <w:p w14:paraId="2B6C62DF" w14:textId="603B04C2" w:rsidR="00705C19" w:rsidRPr="00BC216C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BC216C">
        <w:rPr>
          <w:b/>
        </w:rPr>
        <w:t>Mean Output Length:</w:t>
      </w:r>
      <w:r>
        <w:t xml:space="preserve"> </w:t>
      </w:r>
      <w:r w:rsidR="00206744" w:rsidRPr="00206744">
        <w:t>The mean length of the output sequences (values are limi</w:t>
      </w:r>
      <w:r w:rsidR="00206744">
        <w:t>ted to a range of 30 to 2000)</w:t>
      </w:r>
      <w:r>
        <w:t>.</w:t>
      </w:r>
    </w:p>
    <w:p w14:paraId="791C9A61" w14:textId="62DB88A6" w:rsidR="00206744" w:rsidRPr="00206744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206744">
        <w:rPr>
          <w:b/>
        </w:rPr>
        <w:t>Output Length Variation:</w:t>
      </w:r>
      <w:r>
        <w:t xml:space="preserve"> </w:t>
      </w:r>
      <w:r w:rsidR="00206744" w:rsidRPr="00206744">
        <w:t>For uniform distributions this represents the range in which the output length may vary from the mean length. For normal distributions this represents the standard deviation from the average</w:t>
      </w:r>
      <w:ins w:id="19" w:author="Dennis DeWitt (Steyer Associates Inc)" w:date="2011-03-10T09:32:00Z">
        <w:r w:rsidR="0002192C">
          <w:t>.</w:t>
        </w:r>
      </w:ins>
    </w:p>
    <w:p w14:paraId="2B6C62E1" w14:textId="1B1621FF" w:rsidR="00705C19" w:rsidRPr="00206744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206744">
        <w:rPr>
          <w:b/>
        </w:rPr>
        <w:t xml:space="preserve">Random Distribution Type: </w:t>
      </w:r>
      <w:r w:rsidRPr="00786D4B">
        <w:t xml:space="preserve">The </w:t>
      </w:r>
      <w:r w:rsidR="00786D4B">
        <w:t xml:space="preserve">read lengths follow </w:t>
      </w:r>
      <w:r w:rsidR="00B00A2D">
        <w:t xml:space="preserve">random </w:t>
      </w:r>
      <w:r w:rsidR="00786D4B">
        <w:t>distribution</w:t>
      </w:r>
      <w:r w:rsidR="00B00A2D">
        <w:t>s</w:t>
      </w:r>
      <w:ins w:id="20" w:author="Dennis DeWitt (Steyer Associates Inc)" w:date="2011-03-10T09:32:00Z">
        <w:r w:rsidR="0002192C">
          <w:t>.</w:t>
        </w:r>
      </w:ins>
      <w:r w:rsidR="00786D4B">
        <w:t xml:space="preserve"> </w:t>
      </w:r>
    </w:p>
    <w:p w14:paraId="2B6C62E2" w14:textId="3B22F75F" w:rsidR="00786D4B" w:rsidRPr="00BC216C" w:rsidRDefault="00DC60A1" w:rsidP="00705DF4">
      <w:pPr>
        <w:pStyle w:val="ListParagraph"/>
        <w:numPr>
          <w:ilvl w:val="2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Normal Distribution:  </w:t>
      </w:r>
      <w:r w:rsidR="00B00A2D" w:rsidRPr="00B00A2D">
        <w:t>Normal distribution is</w:t>
      </w:r>
      <w:ins w:id="21" w:author="Dennis DeWitt (Steyer Associates Inc)" w:date="2011-03-10T09:32:00Z">
        <w:r w:rsidR="0002192C">
          <w:t xml:space="preserve"> an</w:t>
        </w:r>
      </w:ins>
      <w:r w:rsidR="00B00A2D" w:rsidRPr="00B00A2D">
        <w:t xml:space="preserve"> </w:t>
      </w:r>
      <w:r w:rsidRPr="00B00A2D">
        <w:t>absolutely continuous probability distribution</w:t>
      </w:r>
      <w:r w:rsidR="00B00A2D">
        <w:t>.</w:t>
      </w:r>
    </w:p>
    <w:p w14:paraId="2B6C62E3" w14:textId="77777777" w:rsidR="00DC60A1" w:rsidRPr="00206744" w:rsidRDefault="00DC60A1" w:rsidP="00676A86">
      <w:pPr>
        <w:spacing w:line="360" w:lineRule="auto"/>
        <w:ind w:left="2520"/>
        <w:jc w:val="center"/>
        <w:rPr>
          <w:b/>
        </w:rPr>
      </w:pPr>
      <w:r>
        <w:rPr>
          <w:noProof/>
        </w:rPr>
        <w:drawing>
          <wp:inline distT="0" distB="0" distL="0" distR="0" wp14:anchorId="2B6C62F3" wp14:editId="2B6C62F4">
            <wp:extent cx="3095625" cy="1552575"/>
            <wp:effectExtent l="0" t="0" r="9525" b="0"/>
            <wp:docPr id="1" name="Picture 1" descr="http://upload.wikimedia.org/wikipedia/commons/thumb/8/8c/Standard_deviation_diagram.svg/325px-Standard_deviatio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c/Standard_deviation_diagram.svg/325px-Standard_deviation_diagram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62E4" w14:textId="77777777" w:rsidR="00B00A2D" w:rsidRPr="00206744" w:rsidRDefault="00B00A2D" w:rsidP="00676A86">
      <w:pPr>
        <w:spacing w:line="360" w:lineRule="auto"/>
        <w:ind w:left="2520"/>
        <w:jc w:val="center"/>
        <w:rPr>
          <w:b/>
        </w:rPr>
      </w:pPr>
      <w:r w:rsidRPr="00206744">
        <w:rPr>
          <w:b/>
        </w:rPr>
        <w:t>Fig 1: Normal distribution</w:t>
      </w:r>
    </w:p>
    <w:p w14:paraId="2B6C62E5" w14:textId="77777777" w:rsidR="00B00A2D" w:rsidRDefault="00B00A2D" w:rsidP="00705DF4">
      <w:pPr>
        <w:spacing w:line="360" w:lineRule="auto"/>
        <w:ind w:left="1800"/>
      </w:pPr>
      <w:r>
        <w:t xml:space="preserve">About 68% of values drawn from a normal distribution are within one standard deviation </w:t>
      </w:r>
      <w:r w:rsidRPr="00206744">
        <w:rPr>
          <w:i/>
          <w:iCs/>
        </w:rPr>
        <w:t>σ</w:t>
      </w:r>
      <w:r>
        <w:t xml:space="preserve"> &gt; 0 away from the mean </w:t>
      </w:r>
      <w:r w:rsidRPr="00206744">
        <w:rPr>
          <w:i/>
          <w:iCs/>
        </w:rPr>
        <w:t>μ</w:t>
      </w:r>
      <w:r>
        <w:t>; about 95% of the values are within two standard deviations and about 99.7% lie within three standard deviations.</w:t>
      </w:r>
    </w:p>
    <w:p w14:paraId="2B6C62E6" w14:textId="77777777" w:rsidR="00B00A2D" w:rsidRPr="00BC216C" w:rsidRDefault="00B00A2D" w:rsidP="00705DF4">
      <w:pPr>
        <w:pStyle w:val="ListParagraph"/>
        <w:numPr>
          <w:ilvl w:val="2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Uniform Distribution: </w:t>
      </w:r>
      <w:r>
        <w:t xml:space="preserve">The </w:t>
      </w:r>
      <w:r w:rsidRPr="00BC216C">
        <w:rPr>
          <w:bCs/>
        </w:rPr>
        <w:t>continuous uniform distribution</w:t>
      </w:r>
      <w:r>
        <w:t xml:space="preserve"> is a family of </w:t>
      </w:r>
      <w:r w:rsidRPr="00B00A2D">
        <w:t>probability distributions</w:t>
      </w:r>
      <w:r>
        <w:t xml:space="preserve"> such that for each member of the family, all </w:t>
      </w:r>
      <w:r w:rsidRPr="00B00A2D">
        <w:t>intervals</w:t>
      </w:r>
      <w:r>
        <w:t xml:space="preserve"> of the same length on the distribution's support are equally probable. The support is defined by the two parameters, </w:t>
      </w:r>
      <w:proofErr w:type="gramStart"/>
      <w:r w:rsidRPr="00BC216C">
        <w:rPr>
          <w:i/>
          <w:iCs/>
        </w:rPr>
        <w:t>a</w:t>
      </w:r>
      <w:r>
        <w:t xml:space="preserve"> and</w:t>
      </w:r>
      <w:proofErr w:type="gramEnd"/>
      <w:r>
        <w:t xml:space="preserve"> </w:t>
      </w:r>
      <w:r w:rsidRPr="00BC216C">
        <w:rPr>
          <w:i/>
          <w:iCs/>
        </w:rPr>
        <w:t>b</w:t>
      </w:r>
      <w:r>
        <w:t xml:space="preserve">, which are its minimum and maximum values. The distribution is often abbreviated </w:t>
      </w:r>
      <w:proofErr w:type="gramStart"/>
      <w:r w:rsidRPr="00BC216C">
        <w:rPr>
          <w:i/>
          <w:iCs/>
        </w:rPr>
        <w:t>U</w:t>
      </w:r>
      <w:r>
        <w:t>(</w:t>
      </w:r>
      <w:proofErr w:type="spellStart"/>
      <w:proofErr w:type="gramEnd"/>
      <w:r w:rsidRPr="00BC216C">
        <w:rPr>
          <w:i/>
          <w:iCs/>
        </w:rPr>
        <w:t>a</w:t>
      </w:r>
      <w:r>
        <w:t>,</w:t>
      </w:r>
      <w:r w:rsidRPr="00BC216C">
        <w:rPr>
          <w:i/>
          <w:iCs/>
        </w:rPr>
        <w:t>b</w:t>
      </w:r>
      <w:proofErr w:type="spellEnd"/>
      <w:r>
        <w:t>).</w:t>
      </w:r>
    </w:p>
    <w:p w14:paraId="2B6C62E7" w14:textId="77777777" w:rsidR="00B00A2D" w:rsidRDefault="00B00A2D" w:rsidP="00676A86">
      <w:pPr>
        <w:pStyle w:val="ListParagraph"/>
        <w:spacing w:line="360" w:lineRule="auto"/>
        <w:ind w:left="1080"/>
        <w:rPr>
          <w:b/>
        </w:rPr>
      </w:pPr>
    </w:p>
    <w:p w14:paraId="2B6C62E8" w14:textId="77777777" w:rsidR="00B00A2D" w:rsidRPr="00206744" w:rsidRDefault="00B00A2D" w:rsidP="00676A86">
      <w:pPr>
        <w:spacing w:line="360" w:lineRule="auto"/>
        <w:ind w:left="2520"/>
        <w:rPr>
          <w:b/>
        </w:rPr>
      </w:pPr>
      <w:r>
        <w:rPr>
          <w:noProof/>
        </w:rPr>
        <w:lastRenderedPageBreak/>
        <w:drawing>
          <wp:inline distT="0" distB="0" distL="0" distR="0" wp14:anchorId="2B6C62F5" wp14:editId="2B6C62F6">
            <wp:extent cx="3333750" cy="2505075"/>
            <wp:effectExtent l="0" t="0" r="0" b="9525"/>
            <wp:docPr id="3" name="Picture 3" descr="PDF of the uniform probability distribution using the maximum convention at the transition poi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 of the uniform probability distribution using the maximum convention at the transition points.">
                      <a:hlinkClick r:id="rId14" tooltip="&quot;PDF of the uniform probability distribution using the maximum convention at the transition point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62E9" w14:textId="06596C2A" w:rsidR="00B00A2D" w:rsidRPr="00206744" w:rsidRDefault="00B00A2D" w:rsidP="00676A86">
      <w:pPr>
        <w:tabs>
          <w:tab w:val="left" w:pos="3315"/>
        </w:tabs>
        <w:spacing w:line="360" w:lineRule="auto"/>
        <w:ind w:left="1620"/>
        <w:jc w:val="center"/>
        <w:rPr>
          <w:b/>
        </w:rPr>
      </w:pPr>
      <w:r w:rsidRPr="00206744">
        <w:rPr>
          <w:b/>
        </w:rPr>
        <w:t>Fig 2: Continuous Uniform Distribution where a = µ - σ and b = µ + σ</w:t>
      </w:r>
    </w:p>
    <w:p w14:paraId="2B6C62EA" w14:textId="7B7CD79D" w:rsidR="00B00A2D" w:rsidRDefault="00B00A2D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Error Frequency: </w:t>
      </w:r>
      <w:r w:rsidR="00206744" w:rsidRPr="00206744">
        <w:t>The likelihood that any given sequence base will be incorrectly copied (values range from 0.00001</w:t>
      </w:r>
      <w:r w:rsidR="00206744">
        <w:t xml:space="preserve"> </w:t>
      </w:r>
      <w:r w:rsidR="00206744" w:rsidRPr="00206744">
        <w:t>to 1.0.)</w:t>
      </w:r>
      <w:r w:rsidRPr="005E5AE2">
        <w:t>. These errors are added to mimic SNP’s (Single Nucleotide Polymorphisms) read errors.</w:t>
      </w:r>
    </w:p>
    <w:p w14:paraId="2B6C62EB" w14:textId="02C28FF8" w:rsidR="005E5AE2" w:rsidRDefault="005E5AE2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>Allow Ambiguity:</w:t>
      </w:r>
      <w:r>
        <w:t xml:space="preserve">  Allow use of ambiguous characters </w:t>
      </w:r>
      <w:r w:rsidR="00676A86" w:rsidRPr="00676A86">
        <w:t>when applying errors to base copying</w:t>
      </w:r>
      <w:r>
        <w:t>.</w:t>
      </w:r>
    </w:p>
    <w:p w14:paraId="2B6C62EC" w14:textId="022F2DEC" w:rsidR="005E5AE2" w:rsidRDefault="005E5AE2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Reverse half of output: </w:t>
      </w:r>
      <w:r w:rsidRPr="005E5AE2">
        <w:t>Half the reads will be represented as</w:t>
      </w:r>
      <w:ins w:id="22" w:author="Dennis DeWitt (Steyer Associates Inc)" w:date="2011-03-10T09:34:00Z">
        <w:r w:rsidR="0002192C">
          <w:t xml:space="preserve"> a</w:t>
        </w:r>
      </w:ins>
      <w:r w:rsidRPr="005E5AE2">
        <w:t xml:space="preserve"> reverse complement.</w:t>
      </w:r>
      <w:del w:id="23" w:author="Dennis DeWitt (Steyer Associates Inc)" w:date="2011-03-10T09:34:00Z">
        <w:r w:rsidRPr="00BC216C" w:rsidDel="0002192C">
          <w:rPr>
            <w:b/>
          </w:rPr>
          <w:delText xml:space="preserve"> </w:delText>
        </w:r>
      </w:del>
      <w:r>
        <w:t xml:space="preserve"> </w:t>
      </w:r>
    </w:p>
    <w:p w14:paraId="516E27EC" w14:textId="77777777" w:rsidR="00705DF4" w:rsidRDefault="005E5AE2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705DF4">
        <w:rPr>
          <w:b/>
        </w:rPr>
        <w:t>Max Output Sequences Per File</w:t>
      </w:r>
      <w:r w:rsidRPr="005E5AE2">
        <w:t xml:space="preserve">: </w:t>
      </w:r>
      <w:r w:rsidR="00676A86" w:rsidRPr="00676A86">
        <w:t>The maximum number of sequences to store in a single output file. When the output file reaches this maximum number, a new output file will be started for the remaining sequence outputs.</w:t>
      </w:r>
    </w:p>
    <w:p w14:paraId="2B6C62EE" w14:textId="18C8A6EE" w:rsidR="005E5AE2" w:rsidRDefault="005E5AE2" w:rsidP="00705DF4">
      <w:pPr>
        <w:pStyle w:val="ListParagraph"/>
        <w:numPr>
          <w:ilvl w:val="0"/>
          <w:numId w:val="7"/>
        </w:numPr>
        <w:tabs>
          <w:tab w:val="left" w:pos="3315"/>
        </w:tabs>
        <w:spacing w:line="360" w:lineRule="auto"/>
      </w:pPr>
      <w:r w:rsidRPr="00705DF4">
        <w:rPr>
          <w:b/>
        </w:rPr>
        <w:t xml:space="preserve">Select Default Setting: </w:t>
      </w:r>
      <w:r w:rsidRPr="005E5AE2">
        <w:t>These</w:t>
      </w:r>
      <w:r>
        <w:t xml:space="preserve"> </w:t>
      </w:r>
      <w:r w:rsidR="003B0656">
        <w:t>platform</w:t>
      </w:r>
      <w:ins w:id="24" w:author="Dennis DeWitt (Steyer Associates Inc)" w:date="2011-03-10T09:38:00Z">
        <w:r w:rsidR="00565893">
          <w:t xml:space="preserve"> settings</w:t>
        </w:r>
      </w:ins>
      <w:del w:id="25" w:author="Dennis DeWitt (Steyer Associates Inc)" w:date="2011-03-10T09:38:00Z">
        <w:r w:rsidR="003B0656" w:rsidDel="00565893">
          <w:delText>s</w:delText>
        </w:r>
      </w:del>
      <w:r w:rsidR="003B0656">
        <w:t xml:space="preserve"> </w:t>
      </w:r>
      <w:r>
        <w:t xml:space="preserve">will update the </w:t>
      </w:r>
      <w:r w:rsidRPr="005E5AE2">
        <w:t>input opt</w:t>
      </w:r>
      <w:r w:rsidR="00705DF4">
        <w:t xml:space="preserve">ions to closely mimic </w:t>
      </w:r>
      <w:del w:id="26" w:author="Dennis DeWitt (Steyer Associates Inc)" w:date="2011-03-10T09:38:00Z">
        <w:r w:rsidR="00705DF4" w:rsidDel="00565893">
          <w:delText xml:space="preserve">different </w:delText>
        </w:r>
      </w:del>
      <w:ins w:id="27" w:author="Dennis DeWitt (Steyer Associates Inc)" w:date="2011-03-10T09:38:00Z">
        <w:r w:rsidR="00565893">
          <w:t xml:space="preserve">the specified </w:t>
        </w:r>
      </w:ins>
      <w:r w:rsidR="00705DF4">
        <w:t>s</w:t>
      </w:r>
      <w:r w:rsidRPr="005E5AE2">
        <w:t>equencing platforms.</w:t>
      </w:r>
    </w:p>
    <w:p w14:paraId="2738FA3B" w14:textId="3BF1471C" w:rsidR="00705DF4" w:rsidRDefault="00705DF4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Sanger </w:t>
      </w:r>
      <w:proofErr w:type="spellStart"/>
      <w:r w:rsidRPr="00BC216C">
        <w:rPr>
          <w:b/>
        </w:rPr>
        <w:t>dideoxy</w:t>
      </w:r>
      <w:proofErr w:type="spellEnd"/>
      <w:r w:rsidRPr="00BC216C">
        <w:rPr>
          <w:b/>
        </w:rPr>
        <w:t>:</w:t>
      </w:r>
      <w:r>
        <w:t xml:space="preserve"> The key principle of the Sanger method </w:t>
      </w:r>
      <w:del w:id="28" w:author="Dennis DeWitt (Steyer Associates Inc)" w:date="2011-03-10T09:38:00Z">
        <w:r w:rsidDel="00565893">
          <w:delText xml:space="preserve">was </w:delText>
        </w:r>
      </w:del>
      <w:ins w:id="29" w:author="Dennis DeWitt (Steyer Associates Inc)" w:date="2011-03-10T09:38:00Z">
        <w:r w:rsidR="00565893">
          <w:t xml:space="preserve">is </w:t>
        </w:r>
      </w:ins>
      <w:r>
        <w:t xml:space="preserve">the use of </w:t>
      </w:r>
      <w:proofErr w:type="spellStart"/>
      <w:r w:rsidRPr="005E5AE2">
        <w:t>dideoxynucleotide</w:t>
      </w:r>
      <w:proofErr w:type="spellEnd"/>
      <w:r>
        <w:t xml:space="preserve"> triphosphates (</w:t>
      </w:r>
      <w:proofErr w:type="spellStart"/>
      <w:r>
        <w:t>ddNTPs</w:t>
      </w:r>
      <w:proofErr w:type="spellEnd"/>
      <w:r>
        <w:t xml:space="preserve">) as DNA chain terminators. </w:t>
      </w:r>
    </w:p>
    <w:p w14:paraId="4FE46334" w14:textId="388B07E4" w:rsidR="00705DF4" w:rsidRPr="005E5AE2" w:rsidRDefault="00705DF4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proofErr w:type="spellStart"/>
      <w:r w:rsidRPr="00BC216C">
        <w:rPr>
          <w:b/>
        </w:rPr>
        <w:t>Pyrosequencing</w:t>
      </w:r>
      <w:proofErr w:type="spellEnd"/>
      <w:r w:rsidRPr="00BC216C">
        <w:rPr>
          <w:b/>
        </w:rPr>
        <w:t xml:space="preserve">: </w:t>
      </w:r>
      <w:del w:id="30" w:author="Dennis DeWitt (Steyer Associates Inc)" w:date="2011-03-10T09:39:00Z">
        <w:r w:rsidRPr="003B0656" w:rsidDel="00565893">
          <w:delText xml:space="preserve">It </w:delText>
        </w:r>
      </w:del>
      <w:ins w:id="31" w:author="Dennis DeWitt (Steyer Associates Inc)" w:date="2011-03-10T09:39:00Z">
        <w:r w:rsidR="00565893">
          <w:t>This method</w:t>
        </w:r>
        <w:r w:rsidR="00565893" w:rsidRPr="003B0656">
          <w:t xml:space="preserve"> </w:t>
        </w:r>
      </w:ins>
      <w:r w:rsidRPr="003B0656">
        <w:t>is based</w:t>
      </w:r>
      <w:r>
        <w:t xml:space="preserve"> on the "sequencing by </w:t>
      </w:r>
      <w:r w:rsidRPr="003B0656">
        <w:t>synthesis</w:t>
      </w:r>
      <w:r>
        <w:t>”</w:t>
      </w:r>
      <w:ins w:id="32" w:author="Dennis DeWitt (Steyer Associates Inc)" w:date="2011-03-10T09:39:00Z">
        <w:r w:rsidR="00565893">
          <w:t xml:space="preserve"> methodology</w:t>
        </w:r>
      </w:ins>
      <w:r>
        <w:t>. It rel</w:t>
      </w:r>
      <w:ins w:id="33" w:author="Dennis DeWitt (Steyer Associates Inc)" w:date="2011-03-10T09:39:00Z">
        <w:r w:rsidR="00565893">
          <w:t>ies</w:t>
        </w:r>
      </w:ins>
      <w:del w:id="34" w:author="Dennis DeWitt (Steyer Associates Inc)" w:date="2011-03-10T09:39:00Z">
        <w:r w:rsidDel="00565893">
          <w:delText>y</w:delText>
        </w:r>
      </w:del>
      <w:r>
        <w:t xml:space="preserve"> on the detection of </w:t>
      </w:r>
      <w:r w:rsidRPr="003B0656">
        <w:t>pyrophosphate</w:t>
      </w:r>
      <w:r>
        <w:t xml:space="preserve"> release on nucleotide incorporation.</w:t>
      </w:r>
    </w:p>
    <w:p w14:paraId="07BE9D75" w14:textId="4D3A1E7D" w:rsidR="00705DF4" w:rsidRPr="00705DF4" w:rsidRDefault="00705DF4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Short-Read: </w:t>
      </w:r>
      <w:r w:rsidRPr="003B0656">
        <w:t>Short reads are generated by next</w:t>
      </w:r>
      <w:ins w:id="35" w:author="Dennis DeWitt (Steyer Associates Inc)" w:date="2011-03-10T09:49:00Z">
        <w:r w:rsidR="00BC04BC">
          <w:t>-</w:t>
        </w:r>
      </w:ins>
      <w:del w:id="36" w:author="Dennis DeWitt (Steyer Associates Inc)" w:date="2011-03-10T09:49:00Z">
        <w:r w:rsidRPr="003B0656" w:rsidDel="00BC04BC">
          <w:delText xml:space="preserve"> </w:delText>
        </w:r>
      </w:del>
      <w:r w:rsidRPr="003B0656">
        <w:t>generation sequencing platforms.</w:t>
      </w:r>
    </w:p>
    <w:p w14:paraId="1BABFF5D" w14:textId="402F3C31" w:rsidR="002008C0" w:rsidRDefault="002008C0" w:rsidP="00705DF4">
      <w:pPr>
        <w:pStyle w:val="ListParagraph"/>
        <w:numPr>
          <w:ilvl w:val="0"/>
          <w:numId w:val="7"/>
        </w:numPr>
        <w:tabs>
          <w:tab w:val="left" w:pos="3315"/>
        </w:tabs>
        <w:spacing w:line="360" w:lineRule="auto"/>
        <w:rPr>
          <w:ins w:id="37" w:author="Dennis DeWitt (Steyer Associates Inc)" w:date="2011-03-10T09:09:00Z"/>
        </w:rPr>
      </w:pPr>
      <w:ins w:id="38" w:author="Dennis DeWitt (Steyer Associates Inc)" w:date="2011-03-10T09:08:00Z">
        <w:r w:rsidRPr="008F0D5A">
          <w:rPr>
            <w:b/>
            <w:rPrChange w:id="39" w:author="Dennis DeWitt (Steyer Associates Inc)" w:date="2011-03-10T09:21:00Z">
              <w:rPr/>
            </w:rPrChange>
          </w:rPr>
          <w:t>Results</w:t>
        </w:r>
      </w:ins>
      <w:ins w:id="40" w:author="Dennis DeWitt (Steyer Associates Inc)" w:date="2011-03-10T09:18:00Z">
        <w:r w:rsidR="008F0D5A">
          <w:t xml:space="preserve">: </w:t>
        </w:r>
      </w:ins>
      <w:ins w:id="41" w:author="Dennis DeWitt (Steyer Associates Inc)" w:date="2011-03-10T09:19:00Z">
        <w:r w:rsidR="008F0D5A">
          <w:t xml:space="preserve">Presents </w:t>
        </w:r>
      </w:ins>
      <w:ins w:id="42" w:author="Dennis DeWitt (Steyer Associates Inc)" w:date="2011-03-10T09:20:00Z">
        <w:r w:rsidR="008F0D5A">
          <w:t>information on the</w:t>
        </w:r>
      </w:ins>
      <w:ins w:id="43" w:author="Dennis DeWitt (Steyer Associates Inc)" w:date="2011-03-10T09:21:00Z">
        <w:r w:rsidR="008F0D5A">
          <w:t xml:space="preserve"> loaded input sequence</w:t>
        </w:r>
      </w:ins>
      <w:ins w:id="44" w:author="Dennis DeWitt (Steyer Associates Inc)" w:date="2011-03-10T09:19:00Z">
        <w:r w:rsidR="008F0D5A">
          <w:t xml:space="preserve"> and</w:t>
        </w:r>
      </w:ins>
      <w:ins w:id="45" w:author="Dennis DeWitt (Steyer Associates Inc)" w:date="2011-03-10T09:21:00Z">
        <w:r w:rsidR="008F0D5A">
          <w:t xml:space="preserve"> the resultant</w:t>
        </w:r>
      </w:ins>
      <w:ins w:id="46" w:author="Dennis DeWitt (Steyer Associates Inc)" w:date="2011-03-10T09:19:00Z">
        <w:r w:rsidR="008F0D5A">
          <w:t xml:space="preserve"> output </w:t>
        </w:r>
      </w:ins>
      <w:ins w:id="47" w:author="Dennis DeWitt (Steyer Associates Inc)" w:date="2011-03-10T09:21:00Z">
        <w:r w:rsidR="008F0D5A">
          <w:t>sequences.</w:t>
        </w:r>
      </w:ins>
      <w:ins w:id="48" w:author="Dennis DeWitt (Steyer Associates Inc)" w:date="2011-03-10T09:08:00Z">
        <w:r>
          <w:t xml:space="preserve"> </w:t>
        </w:r>
      </w:ins>
    </w:p>
    <w:p w14:paraId="73CCF1C7" w14:textId="6253D600" w:rsidR="002008C0" w:rsidRDefault="002008C0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  <w:rPr>
          <w:ins w:id="49" w:author="Dennis DeWitt (Steyer Associates Inc)" w:date="2011-03-10T09:10:00Z"/>
        </w:rPr>
        <w:pPrChange w:id="50" w:author="Dennis DeWitt (Steyer Associates Inc)" w:date="2011-03-10T09:09:00Z">
          <w:pPr>
            <w:pStyle w:val="ListParagraph"/>
            <w:numPr>
              <w:numId w:val="7"/>
            </w:numPr>
            <w:tabs>
              <w:tab w:val="left" w:pos="3315"/>
            </w:tabs>
            <w:spacing w:line="360" w:lineRule="auto"/>
            <w:ind w:left="360" w:hanging="360"/>
          </w:pPr>
        </w:pPrChange>
      </w:pPr>
      <w:commentRangeStart w:id="51"/>
      <w:ins w:id="52" w:author="Dennis DeWitt (Steyer Associates Inc)" w:date="2011-03-10T09:10:00Z">
        <w:r w:rsidRPr="008F0D5A">
          <w:rPr>
            <w:b/>
            <w:rPrChange w:id="53" w:author="Dennis DeWitt (Steyer Associates Inc)" w:date="2011-03-10T09:21:00Z">
              <w:rPr/>
            </w:rPrChange>
          </w:rPr>
          <w:t xml:space="preserve">Input </w:t>
        </w:r>
      </w:ins>
      <w:commentRangeEnd w:id="51"/>
      <w:ins w:id="54" w:author="Dennis DeWitt (Steyer Associates Inc)" w:date="2011-03-10T09:16:00Z">
        <w:r w:rsidR="006A7F22" w:rsidRPr="008F0D5A">
          <w:rPr>
            <w:rStyle w:val="CommentReference"/>
            <w:b/>
            <w:rPrChange w:id="55" w:author="Dennis DeWitt (Steyer Associates Inc)" w:date="2011-03-10T09:21:00Z">
              <w:rPr>
                <w:rStyle w:val="CommentReference"/>
              </w:rPr>
            </w:rPrChange>
          </w:rPr>
          <w:commentReference w:id="51"/>
        </w:r>
      </w:ins>
      <w:ins w:id="56" w:author="Dennis DeWitt (Steyer Associates Inc)" w:date="2011-03-10T09:10:00Z">
        <w:r w:rsidRPr="008F0D5A">
          <w:rPr>
            <w:b/>
            <w:rPrChange w:id="57" w:author="Dennis DeWitt (Steyer Associates Inc)" w:date="2011-03-10T09:21:00Z">
              <w:rPr/>
            </w:rPrChange>
          </w:rPr>
          <w:t>Sequence</w:t>
        </w:r>
        <w:r>
          <w:t xml:space="preserve">: </w:t>
        </w:r>
      </w:ins>
      <w:ins w:id="58" w:author="Dennis DeWitt (Steyer Associates Inc)" w:date="2011-03-10T09:17:00Z">
        <w:r w:rsidR="008F0D5A">
          <w:t xml:space="preserve">The input sequence </w:t>
        </w:r>
      </w:ins>
      <w:ins w:id="59" w:author="Dennis DeWitt (Steyer Associates Inc)" w:date="2011-03-10T09:18:00Z">
        <w:r w:rsidR="008F0D5A">
          <w:t xml:space="preserve">that was loaded </w:t>
        </w:r>
      </w:ins>
      <w:ins w:id="60" w:author="Dennis DeWitt (Steyer Associates Inc)" w:date="2011-03-10T09:17:00Z">
        <w:r w:rsidR="008F0D5A">
          <w:t xml:space="preserve">and </w:t>
        </w:r>
      </w:ins>
      <w:ins w:id="61" w:author="Dennis DeWitt (Steyer Associates Inc)" w:date="2011-03-10T09:18:00Z">
        <w:r w:rsidR="008F0D5A">
          <w:t xml:space="preserve">the </w:t>
        </w:r>
      </w:ins>
      <w:ins w:id="62" w:author="Dennis DeWitt (Steyer Associates Inc)" w:date="2011-03-10T09:17:00Z">
        <w:r w:rsidR="008F0D5A">
          <w:t>number of base pairs.</w:t>
        </w:r>
      </w:ins>
    </w:p>
    <w:p w14:paraId="3C41AF1E" w14:textId="30B6CFAA" w:rsidR="002008C0" w:rsidRPr="002008C0" w:rsidRDefault="002008C0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  <w:rPr>
          <w:ins w:id="63" w:author="Dennis DeWitt (Steyer Associates Inc)" w:date="2011-03-10T09:08:00Z"/>
          <w:rPrChange w:id="64" w:author="Dennis DeWitt (Steyer Associates Inc)" w:date="2011-03-10T09:08:00Z">
            <w:rPr>
              <w:ins w:id="65" w:author="Dennis DeWitt (Steyer Associates Inc)" w:date="2011-03-10T09:08:00Z"/>
              <w:b/>
            </w:rPr>
          </w:rPrChange>
        </w:rPr>
        <w:pPrChange w:id="66" w:author="Dennis DeWitt (Steyer Associates Inc)" w:date="2011-03-10T09:09:00Z">
          <w:pPr>
            <w:pStyle w:val="ListParagraph"/>
            <w:numPr>
              <w:numId w:val="7"/>
            </w:numPr>
            <w:tabs>
              <w:tab w:val="left" w:pos="3315"/>
            </w:tabs>
            <w:spacing w:line="360" w:lineRule="auto"/>
            <w:ind w:left="360" w:hanging="360"/>
          </w:pPr>
        </w:pPrChange>
      </w:pPr>
      <w:commentRangeStart w:id="67"/>
      <w:ins w:id="68" w:author="Dennis DeWitt (Steyer Associates Inc)" w:date="2011-03-10T09:10:00Z">
        <w:r w:rsidRPr="008F0D5A">
          <w:rPr>
            <w:b/>
            <w:rPrChange w:id="69" w:author="Dennis DeWitt (Steyer Associates Inc)" w:date="2011-03-10T09:22:00Z">
              <w:rPr/>
            </w:rPrChange>
          </w:rPr>
          <w:t xml:space="preserve">Output </w:t>
        </w:r>
      </w:ins>
      <w:commentRangeEnd w:id="67"/>
      <w:ins w:id="70" w:author="Dennis DeWitt (Steyer Associates Inc)" w:date="2011-03-10T09:17:00Z">
        <w:r w:rsidR="006A7F22" w:rsidRPr="008F0D5A">
          <w:rPr>
            <w:rStyle w:val="CommentReference"/>
            <w:b/>
            <w:rPrChange w:id="71" w:author="Dennis DeWitt (Steyer Associates Inc)" w:date="2011-03-10T09:22:00Z">
              <w:rPr>
                <w:rStyle w:val="CommentReference"/>
              </w:rPr>
            </w:rPrChange>
          </w:rPr>
          <w:commentReference w:id="67"/>
        </w:r>
      </w:ins>
      <w:ins w:id="72" w:author="Dennis DeWitt (Steyer Associates Inc)" w:date="2011-03-10T09:10:00Z">
        <w:r w:rsidRPr="008F0D5A">
          <w:rPr>
            <w:b/>
            <w:rPrChange w:id="73" w:author="Dennis DeWitt (Steyer Associates Inc)" w:date="2011-03-10T09:22:00Z">
              <w:rPr/>
            </w:rPrChange>
          </w:rPr>
          <w:t>Sequence</w:t>
        </w:r>
      </w:ins>
      <w:ins w:id="74" w:author="Dennis DeWitt (Steyer Associates Inc)" w:date="2011-03-10T09:17:00Z">
        <w:r w:rsidR="008F0D5A" w:rsidRPr="008F0D5A">
          <w:rPr>
            <w:b/>
            <w:rPrChange w:id="75" w:author="Dennis DeWitt (Steyer Associates Inc)" w:date="2011-03-10T09:22:00Z">
              <w:rPr/>
            </w:rPrChange>
          </w:rPr>
          <w:t>s</w:t>
        </w:r>
      </w:ins>
      <w:ins w:id="76" w:author="Dennis DeWitt (Steyer Associates Inc)" w:date="2011-03-10T09:10:00Z">
        <w:r>
          <w:t xml:space="preserve">: </w:t>
        </w:r>
      </w:ins>
      <w:ins w:id="77" w:author="Dennis DeWitt (Steyer Associates Inc)" w:date="2011-03-10T09:24:00Z">
        <w:r w:rsidR="00D935BA">
          <w:t xml:space="preserve">The number of sequences </w:t>
        </w:r>
      </w:ins>
      <w:ins w:id="78" w:author="Dennis DeWitt (Steyer Associates Inc)" w:date="2011-03-10T10:38:00Z">
        <w:r w:rsidR="00CE6829">
          <w:t xml:space="preserve">that were </w:t>
        </w:r>
      </w:ins>
      <w:ins w:id="79" w:author="Dennis DeWitt (Steyer Associates Inc)" w:date="2011-03-10T09:24:00Z">
        <w:r w:rsidR="00D935BA">
          <w:t>generated</w:t>
        </w:r>
      </w:ins>
      <w:ins w:id="80" w:author="Dennis DeWitt (Steyer Associates Inc)" w:date="2011-03-10T09:25:00Z">
        <w:r w:rsidR="00D935BA">
          <w:t>,</w:t>
        </w:r>
      </w:ins>
      <w:ins w:id="81" w:author="Dennis DeWitt (Steyer Associates Inc)" w:date="2011-03-10T09:24:00Z">
        <w:r w:rsidR="00D935BA">
          <w:t xml:space="preserve"> the number of files</w:t>
        </w:r>
      </w:ins>
      <w:ins w:id="82" w:author="Dennis DeWitt (Steyer Associates Inc)" w:date="2011-03-10T09:25:00Z">
        <w:r w:rsidR="00D935BA">
          <w:t xml:space="preserve"> parsed, notification when the simulation i</w:t>
        </w:r>
        <w:r w:rsidR="00BC04BC">
          <w:t>s complete and the output forma</w:t>
        </w:r>
      </w:ins>
      <w:ins w:id="83" w:author="Dennis DeWitt (Steyer Associates Inc)" w:date="2011-03-10T10:37:00Z">
        <w:r w:rsidR="00E71CA9">
          <w:t>t</w:t>
        </w:r>
      </w:ins>
      <w:ins w:id="84" w:author="Dennis DeWitt (Steyer Associates Inc)" w:date="2011-03-10T09:24:00Z">
        <w:r w:rsidR="00D935BA">
          <w:t>.</w:t>
        </w:r>
      </w:ins>
      <w:ins w:id="85" w:author="Dennis DeWitt (Steyer Associates Inc)" w:date="2011-03-10T09:17:00Z">
        <w:r w:rsidR="008F0D5A">
          <w:t xml:space="preserve"> </w:t>
        </w:r>
      </w:ins>
    </w:p>
    <w:p w14:paraId="06EEEBC6" w14:textId="421A4902" w:rsidR="00705DF4" w:rsidRPr="005E5AE2" w:rsidRDefault="00705DF4">
      <w:pPr>
        <w:pPrChange w:id="86" w:author="Dennis DeWitt (Steyer Associates Inc)" w:date="2011-03-10T09:54:00Z">
          <w:pPr>
            <w:pStyle w:val="ListParagraph"/>
            <w:numPr>
              <w:numId w:val="7"/>
            </w:numPr>
            <w:tabs>
              <w:tab w:val="left" w:pos="3315"/>
            </w:tabs>
            <w:spacing w:line="360" w:lineRule="auto"/>
            <w:ind w:left="360" w:hanging="360"/>
          </w:pPr>
        </w:pPrChange>
      </w:pPr>
      <w:r>
        <w:rPr>
          <w:b/>
        </w:rPr>
        <w:lastRenderedPageBreak/>
        <w:t>Perform Simulation</w:t>
      </w:r>
      <w:ins w:id="87" w:author="Dennis DeWitt (Steyer Associates Inc)" w:date="2011-03-10T09:28:00Z">
        <w:r w:rsidR="00D935BA">
          <w:rPr>
            <w:b/>
          </w:rPr>
          <w:t xml:space="preserve"> Button</w:t>
        </w:r>
      </w:ins>
      <w:r>
        <w:rPr>
          <w:b/>
        </w:rPr>
        <w:t>:</w:t>
      </w:r>
      <w:r>
        <w:t xml:space="preserve"> Selecting this option will start the read simulation </w:t>
      </w:r>
      <w:ins w:id="88" w:author="Dennis DeWitt (Steyer Associates Inc)" w:date="2011-03-10T09:54:00Z">
        <w:r w:rsidR="0083771A">
          <w:t>which</w:t>
        </w:r>
      </w:ins>
      <w:del w:id="89" w:author="Dennis DeWitt (Steyer Associates Inc)" w:date="2011-03-10T09:54:00Z">
        <w:r w:rsidDel="0083771A">
          <w:delText>to</w:delText>
        </w:r>
      </w:del>
      <w:r>
        <w:t xml:space="preserve"> generate</w:t>
      </w:r>
      <w:ins w:id="90" w:author="Dennis DeWitt (Steyer Associates Inc)" w:date="2011-03-10T09:55:00Z">
        <w:r w:rsidR="00547EF5">
          <w:t>s</w:t>
        </w:r>
      </w:ins>
      <w:r>
        <w:t xml:space="preserve"> the simulated reads from the Sequence Input File. </w:t>
      </w:r>
    </w:p>
    <w:p w14:paraId="2B6C62F2" w14:textId="77777777" w:rsidR="005E5AE2" w:rsidRPr="005E5AE2" w:rsidRDefault="005E5AE2" w:rsidP="005E5AE2">
      <w:pPr>
        <w:tabs>
          <w:tab w:val="left" w:pos="3315"/>
        </w:tabs>
        <w:spacing w:line="360" w:lineRule="auto"/>
      </w:pPr>
    </w:p>
    <w:sectPr w:rsidR="005E5AE2" w:rsidRPr="005E5AE2" w:rsidSect="00D5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Dennis DeWitt (Steyer Associates Inc)" w:date="2011-03-10T09:17:00Z" w:initials="DD">
    <w:p w14:paraId="7CD926E5" w14:textId="64280F29" w:rsidR="006A7F22" w:rsidRDefault="006A7F22">
      <w:pPr>
        <w:pStyle w:val="CommentText"/>
      </w:pPr>
      <w:r>
        <w:rPr>
          <w:rStyle w:val="CommentReference"/>
        </w:rPr>
        <w:annotationRef/>
      </w:r>
      <w:r>
        <w:t>Need to confirm this.</w:t>
      </w:r>
    </w:p>
  </w:comment>
  <w:comment w:id="67" w:author="Dennis DeWitt (Steyer Associates Inc)" w:date="2011-03-10T09:17:00Z" w:initials="DD">
    <w:p w14:paraId="6FDA782D" w14:textId="013B3816" w:rsidR="006A7F22" w:rsidRDefault="006A7F22">
      <w:pPr>
        <w:pStyle w:val="CommentText"/>
      </w:pPr>
      <w:r>
        <w:rPr>
          <w:rStyle w:val="CommentReference"/>
        </w:rPr>
        <w:annotationRef/>
      </w:r>
      <w:r>
        <w:t>Need to confirm this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D6E"/>
    <w:multiLevelType w:val="hybridMultilevel"/>
    <w:tmpl w:val="B67E8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EC11BE"/>
    <w:multiLevelType w:val="hybridMultilevel"/>
    <w:tmpl w:val="9962C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96820"/>
    <w:multiLevelType w:val="hybridMultilevel"/>
    <w:tmpl w:val="774E5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E72464"/>
    <w:multiLevelType w:val="hybridMultilevel"/>
    <w:tmpl w:val="9B12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86162"/>
    <w:multiLevelType w:val="hybridMultilevel"/>
    <w:tmpl w:val="774E5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FD6EC8"/>
    <w:multiLevelType w:val="hybridMultilevel"/>
    <w:tmpl w:val="1E7E51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E50BD1"/>
    <w:multiLevelType w:val="hybridMultilevel"/>
    <w:tmpl w:val="B2BA1E12"/>
    <w:lvl w:ilvl="0" w:tplc="E2BE42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2B03E00">
      <w:start w:val="1"/>
      <w:numFmt w:val="lowerLetter"/>
      <w:lvlText w:val="%2)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8C19DA"/>
    <w:multiLevelType w:val="hybridMultilevel"/>
    <w:tmpl w:val="F23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A4A23"/>
    <w:multiLevelType w:val="multilevel"/>
    <w:tmpl w:val="3766D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C13C4C"/>
    <w:multiLevelType w:val="hybridMultilevel"/>
    <w:tmpl w:val="C2E0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D21CB"/>
    <w:multiLevelType w:val="hybridMultilevel"/>
    <w:tmpl w:val="2DD833C6"/>
    <w:lvl w:ilvl="0" w:tplc="04090013">
      <w:start w:val="1"/>
      <w:numFmt w:val="upperRoman"/>
      <w:lvlText w:val="%1."/>
      <w:lvlJc w:val="right"/>
      <w:pPr>
        <w:ind w:left="-108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1">
    <w:nsid w:val="745248F5"/>
    <w:multiLevelType w:val="multilevel"/>
    <w:tmpl w:val="3766D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7E12A2"/>
    <w:rsid w:val="0002192C"/>
    <w:rsid w:val="0004381D"/>
    <w:rsid w:val="00085556"/>
    <w:rsid w:val="000F736A"/>
    <w:rsid w:val="002008C0"/>
    <w:rsid w:val="00206744"/>
    <w:rsid w:val="003419D7"/>
    <w:rsid w:val="003B0656"/>
    <w:rsid w:val="00537077"/>
    <w:rsid w:val="00547EF5"/>
    <w:rsid w:val="00555691"/>
    <w:rsid w:val="00565893"/>
    <w:rsid w:val="005E5AE2"/>
    <w:rsid w:val="00610878"/>
    <w:rsid w:val="00676A86"/>
    <w:rsid w:val="006A7F22"/>
    <w:rsid w:val="00705C19"/>
    <w:rsid w:val="00705DF4"/>
    <w:rsid w:val="00786D4B"/>
    <w:rsid w:val="007E12A2"/>
    <w:rsid w:val="0083771A"/>
    <w:rsid w:val="008F0D5A"/>
    <w:rsid w:val="009047DA"/>
    <w:rsid w:val="00A02638"/>
    <w:rsid w:val="00B00A2D"/>
    <w:rsid w:val="00BC04BC"/>
    <w:rsid w:val="00BC216C"/>
    <w:rsid w:val="00CE6829"/>
    <w:rsid w:val="00D576C6"/>
    <w:rsid w:val="00D81064"/>
    <w:rsid w:val="00D935BA"/>
    <w:rsid w:val="00DC60A1"/>
    <w:rsid w:val="00E13CE8"/>
    <w:rsid w:val="00E7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6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C6"/>
  </w:style>
  <w:style w:type="paragraph" w:styleId="Heading1">
    <w:name w:val="heading 1"/>
    <w:basedOn w:val="Normal"/>
    <w:next w:val="Normal"/>
    <w:link w:val="Heading1Char"/>
    <w:uiPriority w:val="9"/>
    <w:qFormat/>
    <w:rsid w:val="000F7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C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7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A7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F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C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en.wikipedia.org/wiki/File:Standard_deviation_diagram.sv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n.wikipedia.org/wiki/File:Uniform_distribution_PD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A6CEC4A8B224884D11C132FDA46BB" ma:contentTypeVersion="1" ma:contentTypeDescription="Create a new document." ma:contentTypeScope="" ma:versionID="f81ddbeada3e0115e373754160f207f0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bddec5241d64fe124da79edc2c368b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>1.0</_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F74D-7D35-4DCA-B155-DF4F16C7C1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35413-35DA-4F4D-990F-16C908092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2702C98-3A2D-48EC-82A1-BA75B07C59EF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2F43D891-0802-4AB1-90C4-B423BA14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 Simulator Help Document</vt:lpstr>
    </vt:vector>
  </TitlesOfParts>
  <Company>Microsoft Corporation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Simulator Help Document</dc:title>
  <dc:creator>Guarav Thareja (Aditi)</dc:creator>
  <cp:lastModifiedBy>Mark Smith</cp:lastModifiedBy>
  <cp:revision>17</cp:revision>
  <dcterms:created xsi:type="dcterms:W3CDTF">2011-03-10T00:40:00Z</dcterms:created>
  <dcterms:modified xsi:type="dcterms:W3CDTF">2012-03-06T01:41:00Z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0x010100D93A6CEC4A8B224884D11C132FDA46BB</vt:lpwstr>
  </property>
</Properties>
</file>